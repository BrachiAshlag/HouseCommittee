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173B7" w14:textId="05E60025" w:rsidR="00601D7B" w:rsidRDefault="00601D7B" w:rsidP="00B218F1">
      <w:pPr>
        <w:pStyle w:val="a3"/>
        <w:numPr>
          <w:ilvl w:val="0"/>
          <w:numId w:val="4"/>
        </w:numPr>
        <w:rPr>
          <w:rtl/>
        </w:rPr>
        <w:pPrChange w:id="0" w:author="ברכה אשלג" w:date="2023-05-14T03:12:00Z">
          <w:pPr/>
        </w:pPrChange>
      </w:pPr>
      <w:r>
        <w:rPr>
          <w:rFonts w:hint="cs"/>
          <w:rtl/>
        </w:rPr>
        <w:t>סליקת אשראי.</w:t>
      </w:r>
    </w:p>
    <w:p w14:paraId="63A04DAD" w14:textId="2B892E8F" w:rsidR="00247979" w:rsidRDefault="00247979">
      <w:pPr>
        <w:rPr>
          <w:del w:id="1" w:author="ברכה אשלג" w:date="2023-05-14T03:12:00Z"/>
          <w:rtl/>
        </w:rPr>
      </w:pPr>
      <w:del w:id="2" w:author="ברכה אשלג" w:date="2023-05-14T03:12:00Z">
        <w:r>
          <w:delText>Components</w:delText>
        </w:r>
        <w:r>
          <w:rPr>
            <w:rFonts w:hint="cs"/>
            <w:rtl/>
          </w:rPr>
          <w:delText>:</w:delText>
        </w:r>
      </w:del>
    </w:p>
    <w:p w14:paraId="2529E85C" w14:textId="77777777" w:rsidR="00F33375" w:rsidRDefault="00601D7B" w:rsidP="00F33375">
      <w:pPr>
        <w:pStyle w:val="a3"/>
        <w:numPr>
          <w:ilvl w:val="0"/>
          <w:numId w:val="2"/>
        </w:numPr>
      </w:pPr>
      <w:r>
        <w:rPr>
          <w:rFonts w:hint="cs"/>
          <w:rtl/>
        </w:rPr>
        <w:t>צפייה במצלמות אבטחה לפי איזה אתר.</w:t>
      </w:r>
    </w:p>
    <w:p w14:paraId="0E8804F1" w14:textId="2FEEEA1A" w:rsidR="008E4F0B" w:rsidRDefault="008E4F0B" w:rsidP="004943BF">
      <w:pPr>
        <w:pStyle w:val="a3"/>
        <w:numPr>
          <w:ilvl w:val="0"/>
          <w:numId w:val="2"/>
        </w:numPr>
        <w:rPr>
          <w:ins w:id="3" w:author="ברכה אשלג" w:date="2023-05-14T03:12:00Z"/>
        </w:rPr>
      </w:pPr>
      <w:ins w:id="4" w:author="ברכה אשלג" w:date="2023-05-14T03:12:00Z">
        <w:r>
          <w:rPr>
            <w:rFonts w:hint="cs"/>
            <w:rtl/>
          </w:rPr>
          <w:t>לסדר שאם מוחקים/ מוסיפים/ משנים משהו זה יתעדכן מיידית.</w:t>
        </w:r>
      </w:ins>
    </w:p>
    <w:p w14:paraId="7B97A63B" w14:textId="06BC2D13" w:rsidR="002F0AFD" w:rsidRDefault="002F0AFD" w:rsidP="004943BF">
      <w:pPr>
        <w:pStyle w:val="a3"/>
        <w:numPr>
          <w:ilvl w:val="0"/>
          <w:numId w:val="2"/>
        </w:numPr>
        <w:rPr>
          <w:ins w:id="5" w:author="ברכה אשלג" w:date="2023-05-14T03:12:00Z"/>
        </w:rPr>
      </w:pPr>
      <w:ins w:id="6" w:author="ברכה אשלג" w:date="2023-05-14T03:12:00Z">
        <w:r>
          <w:rPr>
            <w:rFonts w:hint="cs"/>
            <w:rtl/>
          </w:rPr>
          <w:t>אילה באמצע לעדכן דייר ראשון.</w:t>
        </w:r>
      </w:ins>
    </w:p>
    <w:p w14:paraId="3772EB00" w14:textId="0DF3B3AE" w:rsidR="003E4EC2" w:rsidRDefault="00344D4D" w:rsidP="001E2619">
      <w:pPr>
        <w:ind w:left="360"/>
        <w:rPr>
          <w:rFonts w:hint="cs"/>
          <w:rtl/>
        </w:rPr>
      </w:pPr>
      <w:bookmarkStart w:id="7" w:name="_GoBack"/>
      <w:bookmarkEnd w:id="7"/>
      <w:ins w:id="8" w:author="ברכה אשלג" w:date="2023-05-14T03:12:00Z">
        <w:r>
          <w:t>Chavi3593</w:t>
        </w:r>
      </w:ins>
    </w:p>
    <w:sectPr w:rsidR="003E4EC2" w:rsidSect="00244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596C"/>
    <w:multiLevelType w:val="hybridMultilevel"/>
    <w:tmpl w:val="4CAA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7A4B"/>
    <w:multiLevelType w:val="hybridMultilevel"/>
    <w:tmpl w:val="E4EE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82313"/>
    <w:multiLevelType w:val="hybridMultilevel"/>
    <w:tmpl w:val="88D007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A65AC"/>
    <w:multiLevelType w:val="hybridMultilevel"/>
    <w:tmpl w:val="84482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524E0"/>
    <w:multiLevelType w:val="hybridMultilevel"/>
    <w:tmpl w:val="BB680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DD"/>
    <w:rsid w:val="0004286D"/>
    <w:rsid w:val="0017058B"/>
    <w:rsid w:val="001E2619"/>
    <w:rsid w:val="001F6A59"/>
    <w:rsid w:val="002350A1"/>
    <w:rsid w:val="002447AA"/>
    <w:rsid w:val="00247979"/>
    <w:rsid w:val="00276FBE"/>
    <w:rsid w:val="00281CDE"/>
    <w:rsid w:val="002F0AFD"/>
    <w:rsid w:val="00344D4D"/>
    <w:rsid w:val="00352793"/>
    <w:rsid w:val="003E4EC2"/>
    <w:rsid w:val="003F4852"/>
    <w:rsid w:val="00422AD5"/>
    <w:rsid w:val="004943BF"/>
    <w:rsid w:val="004A7A69"/>
    <w:rsid w:val="00533C29"/>
    <w:rsid w:val="00573D6B"/>
    <w:rsid w:val="00601D7B"/>
    <w:rsid w:val="00605ADD"/>
    <w:rsid w:val="00612B47"/>
    <w:rsid w:val="006F3DD0"/>
    <w:rsid w:val="007E0D54"/>
    <w:rsid w:val="008330A6"/>
    <w:rsid w:val="008334CE"/>
    <w:rsid w:val="008B3E11"/>
    <w:rsid w:val="008E4F0B"/>
    <w:rsid w:val="009B350F"/>
    <w:rsid w:val="009D4A8A"/>
    <w:rsid w:val="00A83CB9"/>
    <w:rsid w:val="00AD6A12"/>
    <w:rsid w:val="00B218F1"/>
    <w:rsid w:val="00BF2BB1"/>
    <w:rsid w:val="00C35C2D"/>
    <w:rsid w:val="00C91A04"/>
    <w:rsid w:val="00C945C5"/>
    <w:rsid w:val="00C9759B"/>
    <w:rsid w:val="00CE0D9C"/>
    <w:rsid w:val="00CF7EB9"/>
    <w:rsid w:val="00D63339"/>
    <w:rsid w:val="00D65A28"/>
    <w:rsid w:val="00E27DC3"/>
    <w:rsid w:val="00F3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48FA"/>
  <w15:chartTrackingRefBased/>
  <w15:docId w15:val="{C2361E6B-13EB-4C04-96DB-733BF38F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79"/>
    <w:pPr>
      <w:ind w:left="720"/>
      <w:contextualSpacing/>
    </w:pPr>
  </w:style>
  <w:style w:type="paragraph" w:customStyle="1" w:styleId="gmail-msolistparagraph">
    <w:name w:val="gmail-msolistparagraph"/>
    <w:basedOn w:val="a"/>
    <w:rsid w:val="00C35C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Revision"/>
    <w:hidden/>
    <w:uiPriority w:val="99"/>
    <w:semiHidden/>
    <w:rsid w:val="001E2619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E261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1E261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4996</TotalTime>
  <Pages>1</Pages>
  <Words>25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זה</dc:creator>
  <cp:keywords/>
  <dc:description/>
  <cp:lastModifiedBy>משתמש זה</cp:lastModifiedBy>
  <cp:revision>11</cp:revision>
  <dcterms:created xsi:type="dcterms:W3CDTF">2023-04-24T19:51:00Z</dcterms:created>
  <dcterms:modified xsi:type="dcterms:W3CDTF">2023-05-14T00:13:00Z</dcterms:modified>
</cp:coreProperties>
</file>